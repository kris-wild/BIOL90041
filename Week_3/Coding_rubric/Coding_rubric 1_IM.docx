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99FEA" w14:textId="775C1E1D" w:rsidR="00931082" w:rsidRDefault="00931082">
      <w:r>
        <w:t xml:space="preserve">The goal of this assessment is to capture what you have been learning in the </w:t>
      </w:r>
      <w:r w:rsidR="00F15584">
        <w:t>lectures 2-4</w:t>
      </w:r>
      <w:r>
        <w:t xml:space="preserve"> and workshops</w:t>
      </w:r>
      <w:r w:rsidR="00F15584">
        <w:t xml:space="preserve"> 1-3</w:t>
      </w:r>
      <w:r>
        <w:t xml:space="preserve">. </w:t>
      </w:r>
      <w:r w:rsidR="00F15584">
        <w:t>Use the</w:t>
      </w:r>
      <w:r>
        <w:t xml:space="preserve"> notes from the lecture and </w:t>
      </w:r>
      <w:r w:rsidR="00F15584">
        <w:t>apply</w:t>
      </w:r>
      <w:r>
        <w:t xml:space="preserve"> the new coding techniques </w:t>
      </w:r>
      <w:r w:rsidR="00F15584">
        <w:t xml:space="preserve">that you have learned to your </w:t>
      </w:r>
      <w:r>
        <w:t xml:space="preserve">project data. The R folder with your project, .qmd file (i.e. </w:t>
      </w:r>
      <w:r w:rsidR="00A85948">
        <w:t xml:space="preserve">Quarto </w:t>
      </w:r>
      <w:r>
        <w:t xml:space="preserve">document), and project data should be </w:t>
      </w:r>
      <w:commentRangeStart w:id="0"/>
      <w:r>
        <w:t xml:space="preserve">set up to run on your </w:t>
      </w:r>
      <w:r w:rsidRPr="00F15584">
        <w:t>DESKTOP</w:t>
      </w:r>
      <w:commentRangeEnd w:id="0"/>
      <w:r w:rsidR="005160C5">
        <w:rPr>
          <w:rStyle w:val="CommentReference"/>
        </w:rPr>
        <w:commentReference w:id="0"/>
      </w:r>
      <w:r>
        <w:t xml:space="preserve">. The </w:t>
      </w:r>
      <w:r w:rsidRPr="00F15584">
        <w:rPr>
          <w:b/>
          <w:bCs/>
        </w:rPr>
        <w:t>file and your project should be named: ‘STUDENT_FIRST_LAST_NAME_STUDENT#’</w:t>
      </w:r>
      <w:r>
        <w:t xml:space="preserve">. </w:t>
      </w:r>
      <w:r w:rsidR="00A85948">
        <w:t>For example</w:t>
      </w:r>
      <w:r w:rsidR="00F15584">
        <w:t>,</w:t>
      </w:r>
      <w:r>
        <w:t xml:space="preserve"> my file structure would look like: </w:t>
      </w:r>
    </w:p>
    <w:p w14:paraId="18E2505C" w14:textId="3CE24C73" w:rsidR="00931082" w:rsidRDefault="009446F3">
      <w:r>
        <w:rPr>
          <w:noProof/>
        </w:rPr>
        <mc:AlternateContent>
          <mc:Choice Requires="wps">
            <w:drawing>
              <wp:anchor distT="0" distB="0" distL="114300" distR="114300" simplePos="0" relativeHeight="251659264" behindDoc="1" locked="0" layoutInCell="1" allowOverlap="1" wp14:anchorId="336A1685" wp14:editId="0A96E39C">
                <wp:simplePos x="0" y="0"/>
                <wp:positionH relativeFrom="column">
                  <wp:posOffset>747799</wp:posOffset>
                </wp:positionH>
                <wp:positionV relativeFrom="paragraph">
                  <wp:posOffset>1905</wp:posOffset>
                </wp:positionV>
                <wp:extent cx="4172585" cy="3865245"/>
                <wp:effectExtent l="0" t="0" r="5715" b="0"/>
                <wp:wrapTight wrapText="bothSides">
                  <wp:wrapPolygon edited="0">
                    <wp:start x="0" y="0"/>
                    <wp:lineTo x="0" y="21504"/>
                    <wp:lineTo x="21564" y="21504"/>
                    <wp:lineTo x="21564" y="0"/>
                    <wp:lineTo x="0" y="0"/>
                  </wp:wrapPolygon>
                </wp:wrapTight>
                <wp:docPr id="1931958768" name="Text Box 1"/>
                <wp:cNvGraphicFramePr/>
                <a:graphic xmlns:a="http://schemas.openxmlformats.org/drawingml/2006/main">
                  <a:graphicData uri="http://schemas.microsoft.com/office/word/2010/wordprocessingShape">
                    <wps:wsp>
                      <wps:cNvSpPr txBox="1"/>
                      <wps:spPr>
                        <a:xfrm>
                          <a:off x="0" y="0"/>
                          <a:ext cx="4172585" cy="3865245"/>
                        </a:xfrm>
                        <a:prstGeom prst="rect">
                          <a:avLst/>
                        </a:prstGeom>
                        <a:solidFill>
                          <a:schemeClr val="lt1"/>
                        </a:solidFill>
                        <a:ln w="6350">
                          <a:noFill/>
                        </a:ln>
                      </wps:spPr>
                      <wps:txbx>
                        <w:txbxContent>
                          <w:p w14:paraId="05C42010" w14:textId="746E06FC" w:rsidR="00931082" w:rsidRDefault="00931082" w:rsidP="00A33C36">
                            <w:pPr>
                              <w:jc w:val="center"/>
                            </w:pPr>
                            <w:r w:rsidRPr="00931082">
                              <w:rPr>
                                <w:noProof/>
                              </w:rPr>
                              <w:drawing>
                                <wp:inline distT="0" distB="0" distL="0" distR="0" wp14:anchorId="3C0EE40A" wp14:editId="2893E310">
                                  <wp:extent cx="4472852" cy="3699164"/>
                                  <wp:effectExtent l="0" t="0" r="0" b="0"/>
                                  <wp:docPr id="206890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6595" name=""/>
                                          <pic:cNvPicPr/>
                                        </pic:nvPicPr>
                                        <pic:blipFill>
                                          <a:blip r:embed="rId11"/>
                                          <a:stretch>
                                            <a:fillRect/>
                                          </a:stretch>
                                        </pic:blipFill>
                                        <pic:spPr>
                                          <a:xfrm>
                                            <a:off x="0" y="0"/>
                                            <a:ext cx="4511481" cy="37311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A1685" id="_x0000_t202" coordsize="21600,21600" o:spt="202" path="m,l,21600r21600,l21600,xe">
                <v:stroke joinstyle="miter"/>
                <v:path gradientshapeok="t" o:connecttype="rect"/>
              </v:shapetype>
              <v:shape id="Text Box 1" o:spid="_x0000_s1026" type="#_x0000_t202" style="position:absolute;margin-left:58.9pt;margin-top:.15pt;width:328.55pt;height:30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" fillcolor="white [3201]" stroked="f" strokeweight=".5pt">
                <v:textbox>
                  <w:txbxContent>
                    <w:p w14:paraId="05C42010" w14:textId="746E06FC" w:rsidR="00931082" w:rsidRDefault="00931082" w:rsidP="00A33C36">
                      <w:pPr>
                        <w:jc w:val="center"/>
                      </w:pPr>
                      <w:r w:rsidRPr="00931082">
                        <w:rPr>
                          <w:noProof/>
                        </w:rPr>
                        <w:drawing>
                          <wp:inline distT="0" distB="0" distL="0" distR="0" wp14:anchorId="3C0EE40A" wp14:editId="2893E310">
                            <wp:extent cx="4472852" cy="3699164"/>
                            <wp:effectExtent l="0" t="0" r="0" b="0"/>
                            <wp:docPr id="206890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6595" name=""/>
                                    <pic:cNvPicPr/>
                                  </pic:nvPicPr>
                                  <pic:blipFill>
                                    <a:blip r:embed="rId11"/>
                                    <a:stretch>
                                      <a:fillRect/>
                                    </a:stretch>
                                  </pic:blipFill>
                                  <pic:spPr>
                                    <a:xfrm>
                                      <a:off x="0" y="0"/>
                                      <a:ext cx="4511481" cy="3731111"/>
                                    </a:xfrm>
                                    <a:prstGeom prst="rect">
                                      <a:avLst/>
                                    </a:prstGeom>
                                  </pic:spPr>
                                </pic:pic>
                              </a:graphicData>
                            </a:graphic>
                          </wp:inline>
                        </w:drawing>
                      </w:r>
                    </w:p>
                  </w:txbxContent>
                </v:textbox>
                <w10:wrap type="tight"/>
              </v:shape>
            </w:pict>
          </mc:Fallback>
        </mc:AlternateContent>
      </w:r>
    </w:p>
    <w:p w14:paraId="3119A3AD" w14:textId="77777777" w:rsidR="00931082" w:rsidRDefault="00931082"/>
    <w:p w14:paraId="4F5E6E86" w14:textId="77777777" w:rsidR="00931082" w:rsidRDefault="00931082"/>
    <w:p w14:paraId="76D370CF" w14:textId="77777777" w:rsidR="00931082" w:rsidRDefault="00931082"/>
    <w:p w14:paraId="28B9ECA5" w14:textId="77777777" w:rsidR="00931082" w:rsidRDefault="00931082"/>
    <w:p w14:paraId="5841D239" w14:textId="77777777" w:rsidR="00931082" w:rsidRDefault="00931082"/>
    <w:p w14:paraId="00E38D73" w14:textId="77777777" w:rsidR="00931082" w:rsidRDefault="00931082"/>
    <w:p w14:paraId="483C396E" w14:textId="77777777" w:rsidR="00931082" w:rsidRDefault="00931082"/>
    <w:p w14:paraId="01C85388" w14:textId="77777777" w:rsidR="00931082" w:rsidRDefault="00931082"/>
    <w:p w14:paraId="14AD41F5" w14:textId="77777777" w:rsidR="00931082" w:rsidRDefault="00931082"/>
    <w:p w14:paraId="74B45849" w14:textId="77777777" w:rsidR="00931082" w:rsidRDefault="00931082"/>
    <w:p w14:paraId="0A78ABF1" w14:textId="77777777" w:rsidR="00931082" w:rsidRDefault="00931082"/>
    <w:p w14:paraId="6672E05C" w14:textId="77777777" w:rsidR="00931082" w:rsidRDefault="00931082"/>
    <w:p w14:paraId="0D83A2C1" w14:textId="77777777" w:rsidR="00A33C36" w:rsidRDefault="00A33C36"/>
    <w:p w14:paraId="500CC4D0" w14:textId="77777777" w:rsidR="00A33C36" w:rsidRDefault="00A33C36"/>
    <w:p w14:paraId="040827D0" w14:textId="77777777" w:rsidR="00A33C36" w:rsidRDefault="00A33C36"/>
    <w:p w14:paraId="4397E6D5" w14:textId="77777777" w:rsidR="00A33C36" w:rsidRDefault="00A33C36"/>
    <w:p w14:paraId="71DBEF2D" w14:textId="77777777" w:rsidR="00A33C36" w:rsidRDefault="00A33C36"/>
    <w:p w14:paraId="72BB2163" w14:textId="77777777" w:rsidR="00A33C36" w:rsidRDefault="00A33C36"/>
    <w:p w14:paraId="702716D6" w14:textId="77777777" w:rsidR="00A33C36" w:rsidRDefault="00A33C36"/>
    <w:p w14:paraId="7B9D8FC5" w14:textId="77777777" w:rsidR="00A33C36" w:rsidRDefault="00A33C36"/>
    <w:p w14:paraId="4BBE5146" w14:textId="77777777" w:rsidR="0094422B" w:rsidRDefault="0094422B"/>
    <w:p w14:paraId="42681A34" w14:textId="292F11E2" w:rsidR="00931082" w:rsidRDefault="00931082">
      <w:r>
        <w:t>What you will need in this folder is an R project, a Quarto document, a Word document that renders from the Quarto file, and a data folder that contains your project data</w:t>
      </w:r>
      <w:r w:rsidR="001D53C2">
        <w:t xml:space="preserve"> that you’ll be cleaning</w:t>
      </w:r>
      <w:r>
        <w:t xml:space="preserve">. </w:t>
      </w:r>
      <w:ins w:id="1" w:author="Iliana Medina Guzman" w:date="2025-08-04T21:16:00Z" w16du:dateUtc="2025-08-04T11:16:00Z">
        <w:r w:rsidR="005160C5">
          <w:t>This should be exactly the same file</w:t>
        </w:r>
      </w:ins>
      <w:ins w:id="2" w:author="Iliana Medina Guzman" w:date="2025-08-04T21:17:00Z" w16du:dateUtc="2025-08-04T11:17:00Z">
        <w:r w:rsidR="005160C5">
          <w:t>s</w:t>
        </w:r>
      </w:ins>
      <w:ins w:id="3" w:author="Iliana Medina Guzman" w:date="2025-08-04T21:16:00Z" w16du:dateUtc="2025-08-04T11:16:00Z">
        <w:r w:rsidR="005160C5">
          <w:t xml:space="preserve"> you download from C</w:t>
        </w:r>
      </w:ins>
      <w:ins w:id="4" w:author="Iliana Medina Guzman" w:date="2025-08-04T21:17:00Z" w16du:dateUtc="2025-08-04T11:17:00Z">
        <w:r w:rsidR="005160C5">
          <w:t>ANVAS</w:t>
        </w:r>
      </w:ins>
      <w:ins w:id="5" w:author="Iliana Medina Guzman" w:date="2025-08-04T21:16:00Z" w16du:dateUtc="2025-08-04T11:16:00Z">
        <w:r w:rsidR="005160C5">
          <w:t xml:space="preserve">. </w:t>
        </w:r>
      </w:ins>
      <w:r w:rsidR="001D53C2">
        <w:t>Your</w:t>
      </w:r>
      <w:r>
        <w:t xml:space="preserve"> </w:t>
      </w:r>
      <w:del w:id="6" w:author="Iliana Medina Guzman" w:date="2025-08-04T21:16:00Z" w16du:dateUtc="2025-08-04T11:16:00Z">
        <w:r w:rsidDel="005160C5">
          <w:delText xml:space="preserve">file </w:delText>
        </w:r>
      </w:del>
      <w:ins w:id="7" w:author="Iliana Medina Guzman" w:date="2025-08-04T21:16:00Z" w16du:dateUtc="2025-08-04T11:16:00Z">
        <w:r w:rsidR="005160C5">
          <w:t>fo</w:t>
        </w:r>
      </w:ins>
      <w:ins w:id="8" w:author="Iliana Medina Guzman" w:date="2025-08-04T21:17:00Z" w16du:dateUtc="2025-08-04T11:17:00Z">
        <w:r w:rsidR="005160C5">
          <w:t>lder</w:t>
        </w:r>
      </w:ins>
      <w:ins w:id="9" w:author="Iliana Medina Guzman" w:date="2025-08-04T21:16:00Z" w16du:dateUtc="2025-08-04T11:16:00Z">
        <w:r w:rsidR="005160C5">
          <w:t xml:space="preserve"> </w:t>
        </w:r>
      </w:ins>
      <w:r>
        <w:t xml:space="preserve">(e.g Kristoffer_Wild_S007341)  that contains all of these documents should be zipped </w:t>
      </w:r>
      <w:r w:rsidR="001D53C2">
        <w:t>(</w:t>
      </w:r>
      <w:hyperlink r:id="rId12" w:history="1">
        <w:r w:rsidR="006C1424">
          <w:rPr>
            <w:rStyle w:val="Hyperlink"/>
          </w:rPr>
          <w:t>how to compress a file using windows or mac</w:t>
        </w:r>
      </w:hyperlink>
      <w:r w:rsidR="001D53C2">
        <w:t xml:space="preserve">) </w:t>
      </w:r>
      <w:r>
        <w:t xml:space="preserve">and </w:t>
      </w:r>
      <w:r w:rsidRPr="009446F3">
        <w:t>turned in on CANVAS.</w:t>
      </w:r>
      <w:r>
        <w:t xml:space="preserve">  </w:t>
      </w:r>
      <w:r w:rsidR="000220BD">
        <w:t xml:space="preserve">You will be </w:t>
      </w:r>
      <w:r w:rsidR="001D53C2">
        <w:t>marked</w:t>
      </w:r>
      <w:r w:rsidR="000220BD">
        <w:t xml:space="preserve"> on the following</w:t>
      </w:r>
      <w:r w:rsidR="001D53C2">
        <w:t>:</w:t>
      </w:r>
    </w:p>
    <w:p w14:paraId="23788EEA" w14:textId="77777777" w:rsidR="00931082" w:rsidRDefault="00931082"/>
    <w:p w14:paraId="64B21635" w14:textId="13CAC2E0" w:rsidR="00931082" w:rsidRDefault="00931082">
      <w:r>
        <w:t xml:space="preserve">Your Quarto document </w:t>
      </w:r>
      <w:del w:id="10" w:author="Iliana Medina Guzman" w:date="2025-08-04T21:17:00Z" w16du:dateUtc="2025-08-04T11:17:00Z">
        <w:r w:rsidDel="005160C5">
          <w:delText xml:space="preserve">will </w:delText>
        </w:r>
      </w:del>
      <w:ins w:id="11" w:author="Iliana Medina Guzman" w:date="2025-08-04T21:17:00Z" w16du:dateUtc="2025-08-04T11:17:00Z">
        <w:r w:rsidR="005160C5">
          <w:t xml:space="preserve">should </w:t>
        </w:r>
      </w:ins>
      <w:r>
        <w:t xml:space="preserve">contain the following ‘main headers’ </w:t>
      </w:r>
      <w:ins w:id="12" w:author="Iliana Medina Guzman" w:date="2025-08-04T21:17:00Z" w16du:dateUtc="2025-08-04T11:17:00Z">
        <w:r w:rsidR="005160C5">
          <w:t xml:space="preserve">in </w:t>
        </w:r>
      </w:ins>
      <w:r>
        <w:t>THIS ORDER</w:t>
      </w:r>
      <w:r w:rsidR="00A85948">
        <w:t>, and with each heading accounting for a percentage of your total mark of 20%</w:t>
      </w:r>
      <w:r>
        <w:t>:</w:t>
      </w:r>
    </w:p>
    <w:p w14:paraId="4B961D53" w14:textId="3B0FFA0F" w:rsidR="00931082" w:rsidRDefault="00931082" w:rsidP="00931082">
      <w:pPr>
        <w:pStyle w:val="ListParagraph"/>
        <w:numPr>
          <w:ilvl w:val="0"/>
          <w:numId w:val="1"/>
        </w:numPr>
      </w:pPr>
      <w:r w:rsidRPr="00931082">
        <w:rPr>
          <w:b/>
          <w:bCs/>
        </w:rPr>
        <w:t>Libraries</w:t>
      </w:r>
      <w:r w:rsidR="000220BD">
        <w:rPr>
          <w:b/>
          <w:bCs/>
        </w:rPr>
        <w:t xml:space="preserve"> (</w:t>
      </w:r>
      <w:r w:rsidR="00A33C36">
        <w:rPr>
          <w:b/>
          <w:bCs/>
        </w:rPr>
        <w:t>1</w:t>
      </w:r>
      <w:r w:rsidR="000220BD">
        <w:rPr>
          <w:b/>
          <w:bCs/>
        </w:rPr>
        <w:t>%)</w:t>
      </w:r>
      <w:r>
        <w:t>: Importing the appropriate libraries</w:t>
      </w:r>
      <w:r w:rsidR="000220BD">
        <w:t xml:space="preserve"> needed for the data </w:t>
      </w:r>
      <w:r w:rsidR="00A33C36">
        <w:t>wrangling</w:t>
      </w:r>
      <w:r>
        <w:t>. For example</w:t>
      </w:r>
      <w:r w:rsidR="000220BD">
        <w:t>:</w:t>
      </w:r>
    </w:p>
    <w:p w14:paraId="4EB326CD" w14:textId="7EC933BD" w:rsidR="00931082" w:rsidRDefault="005160C5" w:rsidP="00931082">
      <w:pPr>
        <w:pStyle w:val="ListParagraph"/>
      </w:pPr>
      <w:ins w:id="13" w:author="Iliana Medina Guzman" w:date="2025-08-04T21:18:00Z" w16du:dateUtc="2025-08-04T11:18:00Z">
        <w:r>
          <w:t>l</w:t>
        </w:r>
      </w:ins>
      <w:del w:id="14" w:author="Iliana Medina Guzman" w:date="2025-08-04T21:18:00Z" w16du:dateUtc="2025-08-04T11:18:00Z">
        <w:r w:rsidR="00931082" w:rsidDel="005160C5">
          <w:delText>L</w:delText>
        </w:r>
      </w:del>
      <w:r w:rsidR="00931082">
        <w:t>ibrary(</w:t>
      </w:r>
      <w:r w:rsidR="006C1424">
        <w:t>stringr</w:t>
      </w:r>
      <w:r w:rsidR="00931082">
        <w:t>)</w:t>
      </w:r>
      <w:r w:rsidR="000220BD">
        <w:t xml:space="preserve"> # package used </w:t>
      </w:r>
      <w:r w:rsidR="006C1424">
        <w:t>to deal with strings</w:t>
      </w:r>
    </w:p>
    <w:p w14:paraId="6B564DF9" w14:textId="642F32CE" w:rsidR="000220BD" w:rsidRDefault="005160C5" w:rsidP="00931082">
      <w:pPr>
        <w:pStyle w:val="ListParagraph"/>
      </w:pPr>
      <w:ins w:id="15" w:author="Iliana Medina Guzman" w:date="2025-08-04T21:18:00Z" w16du:dateUtc="2025-08-04T11:18:00Z">
        <w:r>
          <w:t>l</w:t>
        </w:r>
      </w:ins>
      <w:del w:id="16" w:author="Iliana Medina Guzman" w:date="2025-08-04T21:18:00Z" w16du:dateUtc="2025-08-04T11:18:00Z">
        <w:r w:rsidR="000220BD" w:rsidDel="005160C5">
          <w:delText>L</w:delText>
        </w:r>
      </w:del>
      <w:r w:rsidR="000220BD">
        <w:t>ibrary(lubridate) # package used for cleaning up dates and times</w:t>
      </w:r>
    </w:p>
    <w:p w14:paraId="3A2E9E9F" w14:textId="77777777" w:rsidR="00931082" w:rsidRDefault="00931082" w:rsidP="000220BD"/>
    <w:p w14:paraId="2BFB3E37" w14:textId="603AF837" w:rsidR="00931082" w:rsidRDefault="00931082" w:rsidP="00931082">
      <w:pPr>
        <w:pStyle w:val="ListParagraph"/>
        <w:numPr>
          <w:ilvl w:val="0"/>
          <w:numId w:val="1"/>
        </w:numPr>
      </w:pPr>
      <w:r w:rsidRPr="00931082">
        <w:rPr>
          <w:b/>
          <w:bCs/>
        </w:rPr>
        <w:t>Lecture notes</w:t>
      </w:r>
      <w:r w:rsidR="000220BD">
        <w:rPr>
          <w:b/>
          <w:bCs/>
        </w:rPr>
        <w:t xml:space="preserve"> (</w:t>
      </w:r>
      <w:r w:rsidR="006C6EEF">
        <w:rPr>
          <w:b/>
          <w:bCs/>
        </w:rPr>
        <w:t>5</w:t>
      </w:r>
      <w:r w:rsidR="000220BD">
        <w:rPr>
          <w:b/>
          <w:bCs/>
        </w:rPr>
        <w:t>%)</w:t>
      </w:r>
      <w:r>
        <w:t xml:space="preserve">: </w:t>
      </w:r>
      <w:r w:rsidR="000220BD">
        <w:t xml:space="preserve">Here you will </w:t>
      </w:r>
      <w:r w:rsidR="000220BD" w:rsidRPr="00A85948">
        <w:rPr>
          <w:b/>
          <w:bCs/>
          <w:u w:val="single"/>
        </w:rPr>
        <w:t>identify</w:t>
      </w:r>
      <w:r w:rsidRPr="00A85948">
        <w:rPr>
          <w:b/>
          <w:bCs/>
          <w:u w:val="single"/>
        </w:rPr>
        <w:t xml:space="preserve"> </w:t>
      </w:r>
      <w:commentRangeStart w:id="17"/>
      <w:r w:rsidRPr="00A85948">
        <w:rPr>
          <w:b/>
          <w:bCs/>
          <w:u w:val="single"/>
        </w:rPr>
        <w:t>10</w:t>
      </w:r>
      <w:commentRangeEnd w:id="17"/>
      <w:r w:rsidR="005160C5">
        <w:rPr>
          <w:rStyle w:val="CommentReference"/>
        </w:rPr>
        <w:commentReference w:id="17"/>
      </w:r>
      <w:r w:rsidRPr="00A85948">
        <w:rPr>
          <w:b/>
          <w:bCs/>
          <w:u w:val="single"/>
        </w:rPr>
        <w:t xml:space="preserve"> functions covered in the lecture</w:t>
      </w:r>
      <w:r w:rsidR="000220BD" w:rsidRPr="00A85948">
        <w:rPr>
          <w:b/>
          <w:bCs/>
          <w:u w:val="single"/>
        </w:rPr>
        <w:t>s 2-4</w:t>
      </w:r>
      <w:r>
        <w:t>, with an example of their use</w:t>
      </w:r>
      <w:r w:rsidR="000220BD">
        <w:t xml:space="preserve">. Note this is not </w:t>
      </w:r>
      <w:del w:id="18" w:author="Iliana Medina Guzman" w:date="2025-08-04T21:18:00Z" w16du:dateUtc="2025-08-04T11:18:00Z">
        <w:r w:rsidR="000220BD" w:rsidDel="005160C5">
          <w:delText xml:space="preserve">with </w:delText>
        </w:r>
      </w:del>
      <w:ins w:id="19" w:author="Iliana Medina Guzman" w:date="2025-08-04T21:18:00Z" w16du:dateUtc="2025-08-04T11:18:00Z">
        <w:r w:rsidR="005160C5">
          <w:t xml:space="preserve">related to </w:t>
        </w:r>
      </w:ins>
      <w:r w:rsidR="000220BD">
        <w:t>your project data</w:t>
      </w:r>
      <w:r>
        <w:t xml:space="preserve">. In the Quarto document, ABOVE the code chunk of your example, you will document what </w:t>
      </w:r>
      <w:del w:id="20" w:author="Iliana Medina Guzman" w:date="2025-08-04T21:19:00Z" w16du:dateUtc="2025-08-04T11:19:00Z">
        <w:r w:rsidDel="005160C5">
          <w:delText xml:space="preserve">the </w:delText>
        </w:r>
      </w:del>
      <w:ins w:id="21" w:author="Iliana Medina Guzman" w:date="2025-08-04T21:19:00Z" w16du:dateUtc="2025-08-04T11:19:00Z">
        <w:r w:rsidR="005160C5">
          <w:t xml:space="preserve">each </w:t>
        </w:r>
      </w:ins>
      <w:r>
        <w:t xml:space="preserve">function is doing and how it works. Be sure each example is clearly numbered. Here is how this section would look: </w:t>
      </w:r>
    </w:p>
    <w:p w14:paraId="2BFA7963" w14:textId="66CD582B" w:rsidR="009446F3" w:rsidRDefault="009446F3" w:rsidP="009446F3">
      <w:r w:rsidRPr="00931082">
        <w:rPr>
          <w:noProof/>
        </w:rPr>
        <w:lastRenderedPageBreak/>
        <w:drawing>
          <wp:anchor distT="0" distB="0" distL="114300" distR="114300" simplePos="0" relativeHeight="251660288" behindDoc="1" locked="0" layoutInCell="1" allowOverlap="1" wp14:anchorId="75A1B286" wp14:editId="3A5F2B2A">
            <wp:simplePos x="0" y="0"/>
            <wp:positionH relativeFrom="column">
              <wp:posOffset>1300480</wp:posOffset>
            </wp:positionH>
            <wp:positionV relativeFrom="paragraph">
              <wp:posOffset>17145</wp:posOffset>
            </wp:positionV>
            <wp:extent cx="3729990" cy="1431290"/>
            <wp:effectExtent l="0" t="0" r="3810" b="3810"/>
            <wp:wrapTight wrapText="bothSides">
              <wp:wrapPolygon edited="0">
                <wp:start x="0" y="0"/>
                <wp:lineTo x="0" y="21466"/>
                <wp:lineTo x="21549" y="21466"/>
                <wp:lineTo x="21549" y="0"/>
                <wp:lineTo x="0" y="0"/>
              </wp:wrapPolygon>
            </wp:wrapTight>
            <wp:docPr id="299705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511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9990" cy="1431290"/>
                    </a:xfrm>
                    <a:prstGeom prst="rect">
                      <a:avLst/>
                    </a:prstGeom>
                  </pic:spPr>
                </pic:pic>
              </a:graphicData>
            </a:graphic>
            <wp14:sizeRelH relativeFrom="page">
              <wp14:pctWidth>0</wp14:pctWidth>
            </wp14:sizeRelH>
            <wp14:sizeRelV relativeFrom="page">
              <wp14:pctHeight>0</wp14:pctHeight>
            </wp14:sizeRelV>
          </wp:anchor>
        </w:drawing>
      </w:r>
    </w:p>
    <w:p w14:paraId="289EFC81" w14:textId="3E6293D0" w:rsidR="009446F3" w:rsidRDefault="009446F3" w:rsidP="009446F3"/>
    <w:p w14:paraId="43435C6F" w14:textId="7399C1A2" w:rsidR="00931082" w:rsidRDefault="00931082" w:rsidP="00931082">
      <w:pPr>
        <w:pStyle w:val="ListParagraph"/>
        <w:jc w:val="center"/>
      </w:pPr>
    </w:p>
    <w:p w14:paraId="21653C4F" w14:textId="6560C9A7" w:rsidR="000220BD" w:rsidRDefault="000220BD" w:rsidP="00931082">
      <w:pPr>
        <w:pStyle w:val="ListParagraph"/>
        <w:jc w:val="center"/>
      </w:pPr>
    </w:p>
    <w:p w14:paraId="3D4F9413" w14:textId="74008603" w:rsidR="000220BD" w:rsidRDefault="000220BD" w:rsidP="00931082">
      <w:pPr>
        <w:pStyle w:val="ListParagraph"/>
        <w:jc w:val="center"/>
      </w:pPr>
    </w:p>
    <w:p w14:paraId="13A38D3A" w14:textId="77777777" w:rsidR="000220BD" w:rsidRDefault="000220BD" w:rsidP="00931082">
      <w:pPr>
        <w:pStyle w:val="ListParagraph"/>
        <w:jc w:val="center"/>
      </w:pPr>
    </w:p>
    <w:p w14:paraId="7ACF0636" w14:textId="77777777" w:rsidR="000220BD" w:rsidRDefault="000220BD" w:rsidP="00931082">
      <w:pPr>
        <w:pStyle w:val="ListParagraph"/>
        <w:jc w:val="center"/>
      </w:pPr>
    </w:p>
    <w:p w14:paraId="7A1CDC68" w14:textId="77777777" w:rsidR="000220BD" w:rsidRDefault="000220BD" w:rsidP="000F6B19"/>
    <w:p w14:paraId="5F452BBE" w14:textId="77777777" w:rsidR="009D73FD" w:rsidRDefault="009D73FD" w:rsidP="000F6B19"/>
    <w:p w14:paraId="7C7A0427" w14:textId="60155844" w:rsidR="00A33C36" w:rsidRPr="00A33C36" w:rsidRDefault="004F50E6" w:rsidP="00A33C36">
      <w:pPr>
        <w:pStyle w:val="ListParagraph"/>
        <w:numPr>
          <w:ilvl w:val="0"/>
          <w:numId w:val="1"/>
        </w:numPr>
      </w:pPr>
      <w:r>
        <w:rPr>
          <w:b/>
          <w:bCs/>
        </w:rPr>
        <w:t xml:space="preserve">Project </w:t>
      </w:r>
      <w:del w:id="22" w:author="Iliana Medina Guzman" w:date="2025-08-04T21:41:00Z" w16du:dateUtc="2025-08-04T11:41:00Z">
        <w:r w:rsidDel="004C6979">
          <w:rPr>
            <w:b/>
            <w:bCs/>
          </w:rPr>
          <w:delText xml:space="preserve">cleaning </w:delText>
        </w:r>
      </w:del>
      <w:r>
        <w:rPr>
          <w:b/>
          <w:bCs/>
        </w:rPr>
        <w:t xml:space="preserve">protocol (10%): </w:t>
      </w:r>
      <w:r w:rsidR="00A33C36" w:rsidRPr="00A33C36">
        <w:t>You must provide</w:t>
      </w:r>
      <w:ins w:id="23" w:author="Iliana Medina Guzman" w:date="2025-08-04T21:22:00Z" w16du:dateUtc="2025-08-04T11:22:00Z">
        <w:r w:rsidR="005160C5">
          <w:t xml:space="preserve"> at least</w:t>
        </w:r>
      </w:ins>
      <w:r w:rsidR="00A33C36" w:rsidRPr="00A33C36">
        <w:t xml:space="preserve"> </w:t>
      </w:r>
      <w:ins w:id="24" w:author="Iliana Medina Guzman" w:date="2025-08-04T21:22:00Z" w16du:dateUtc="2025-08-04T11:22:00Z">
        <w:r w:rsidR="005160C5">
          <w:t>5</w:t>
        </w:r>
      </w:ins>
      <w:del w:id="25" w:author="Iliana Medina Guzman" w:date="2025-08-04T21:22:00Z" w16du:dateUtc="2025-08-04T11:22:00Z">
        <w:r w:rsidR="00A33C36" w:rsidRPr="00A33C36" w:rsidDel="005160C5">
          <w:delText>4</w:delText>
        </w:r>
      </w:del>
      <w:r w:rsidR="00A33C36" w:rsidRPr="00A33C36">
        <w:t xml:space="preserve"> </w:t>
      </w:r>
      <w:del w:id="26" w:author="Iliana Medina Guzman" w:date="2025-08-04T21:22:00Z" w16du:dateUtc="2025-08-04T11:22:00Z">
        <w:r w:rsidR="00A33C36" w:rsidRPr="00A33C36" w:rsidDel="005160C5">
          <w:delText xml:space="preserve">examples </w:delText>
        </w:r>
      </w:del>
      <w:ins w:id="27" w:author="Iliana Medina Guzman" w:date="2025-08-04T21:22:00Z" w16du:dateUtc="2025-08-04T11:22:00Z">
        <w:r w:rsidR="005160C5">
          <w:t>steps</w:t>
        </w:r>
        <w:r w:rsidR="005160C5" w:rsidRPr="00A33C36">
          <w:t xml:space="preserve"> </w:t>
        </w:r>
      </w:ins>
      <w:r w:rsidR="00A33C36" w:rsidRPr="00A33C36">
        <w:t xml:space="preserve">of how you </w:t>
      </w:r>
      <w:ins w:id="28" w:author="Iliana Medina Guzman" w:date="2025-08-04T21:22:00Z" w16du:dateUtc="2025-08-04T11:22:00Z">
        <w:r w:rsidR="005160C5">
          <w:t xml:space="preserve">have </w:t>
        </w:r>
      </w:ins>
      <w:r w:rsidR="00A33C36" w:rsidRPr="00A33C36">
        <w:t>cleaned</w:t>
      </w:r>
      <w:ins w:id="29" w:author="Iliana Medina Guzman" w:date="2025-08-04T21:40:00Z" w16du:dateUtc="2025-08-04T11:40:00Z">
        <w:r w:rsidR="004C6979">
          <w:t xml:space="preserve">, </w:t>
        </w:r>
      </w:ins>
      <w:ins w:id="30" w:author="Iliana Medina Guzman" w:date="2025-08-04T21:22:00Z" w16du:dateUtc="2025-08-04T11:22:00Z">
        <w:r w:rsidR="005160C5">
          <w:t>explored</w:t>
        </w:r>
      </w:ins>
      <w:ins w:id="31" w:author="Iliana Medina Guzman" w:date="2025-08-04T21:40:00Z" w16du:dateUtc="2025-08-04T11:40:00Z">
        <w:r w:rsidR="004C6979">
          <w:t>, transformed and prepared</w:t>
        </w:r>
      </w:ins>
      <w:r w:rsidR="00A33C36" w:rsidRPr="00A33C36">
        <w:t xml:space="preserve"> your project</w:t>
      </w:r>
      <w:ins w:id="32" w:author="Iliana Medina Guzman" w:date="2025-08-04T21:41:00Z" w16du:dateUtc="2025-08-04T11:41:00Z">
        <w:r w:rsidR="004C6979">
          <w:t xml:space="preserve"> data</w:t>
        </w:r>
      </w:ins>
      <w:ins w:id="33" w:author="Iliana Medina Guzman" w:date="2025-08-04T21:40:00Z" w16du:dateUtc="2025-08-04T11:40:00Z">
        <w:r w:rsidR="004C6979">
          <w:t xml:space="preserve"> for the final analyses and plots</w:t>
        </w:r>
      </w:ins>
      <w:r w:rsidR="00A33C36" w:rsidRPr="00A33C36">
        <w:t xml:space="preserve"> </w:t>
      </w:r>
      <w:del w:id="34" w:author="Iliana Medina Guzman" w:date="2025-08-04T21:41:00Z" w16du:dateUtc="2025-08-04T11:41:00Z">
        <w:r w:rsidR="00A33C36" w:rsidRPr="00A33C36" w:rsidDel="004C6979">
          <w:delText xml:space="preserve">data </w:delText>
        </w:r>
      </w:del>
      <w:r w:rsidR="00A33C36" w:rsidRPr="00A33C36">
        <w:t xml:space="preserve">using dplyr or other relevant R functions. At least </w:t>
      </w:r>
      <w:ins w:id="35" w:author="Iliana Medina Guzman" w:date="2025-08-04T21:23:00Z" w16du:dateUtc="2025-08-04T11:23:00Z">
        <w:r w:rsidR="005160C5">
          <w:t>2</w:t>
        </w:r>
      </w:ins>
      <w:del w:id="36" w:author="Iliana Medina Guzman" w:date="2025-08-04T21:23:00Z" w16du:dateUtc="2025-08-04T11:23:00Z">
        <w:r w:rsidR="00A33C36" w:rsidRPr="00A33C36" w:rsidDel="005160C5">
          <w:delText>3</w:delText>
        </w:r>
      </w:del>
      <w:r w:rsidR="00A33C36" w:rsidRPr="00A33C36">
        <w:t xml:space="preserve"> </w:t>
      </w:r>
      <w:del w:id="37" w:author="Iliana Medina Guzman" w:date="2025-08-04T21:22:00Z" w16du:dateUtc="2025-08-04T11:22:00Z">
        <w:r w:rsidR="00A33C36" w:rsidRPr="00A33C36" w:rsidDel="005160C5">
          <w:delText xml:space="preserve">examples </w:delText>
        </w:r>
      </w:del>
      <w:ins w:id="38" w:author="Iliana Medina Guzman" w:date="2025-08-04T21:22:00Z" w16du:dateUtc="2025-08-04T11:22:00Z">
        <w:r w:rsidR="005160C5">
          <w:t>of the</w:t>
        </w:r>
      </w:ins>
      <w:ins w:id="39" w:author="Iliana Medina Guzman" w:date="2025-08-04T21:23:00Z" w16du:dateUtc="2025-08-04T11:23:00Z">
        <w:r w:rsidR="005160C5">
          <w:t>se steps</w:t>
        </w:r>
      </w:ins>
      <w:ins w:id="40" w:author="Iliana Medina Guzman" w:date="2025-08-04T21:22:00Z" w16du:dateUtc="2025-08-04T11:22:00Z">
        <w:r w:rsidR="005160C5" w:rsidRPr="00A33C36">
          <w:t xml:space="preserve"> </w:t>
        </w:r>
      </w:ins>
      <w:r w:rsidR="00A33C36" w:rsidRPr="00A33C36">
        <w:t>must use pipes (%&gt;%) to combine multiple functions within a single code chunk.</w:t>
      </w:r>
    </w:p>
    <w:p w14:paraId="1DDE3635" w14:textId="77777777" w:rsidR="00A33C36" w:rsidRDefault="00A33C36" w:rsidP="00A33C36">
      <w:pPr>
        <w:pStyle w:val="ListParagraph"/>
      </w:pPr>
    </w:p>
    <w:p w14:paraId="6FFE3823" w14:textId="17C99F4F" w:rsidR="00A33C36" w:rsidRDefault="00A33C36" w:rsidP="00A33C36">
      <w:pPr>
        <w:pStyle w:val="ListParagraph"/>
        <w:rPr>
          <w:ins w:id="41" w:author="Iliana Medina Guzman" w:date="2025-08-04T21:27:00Z" w16du:dateUtc="2025-08-04T11:27:00Z"/>
        </w:rPr>
      </w:pPr>
      <w:commentRangeStart w:id="42"/>
      <w:del w:id="43" w:author="Iliana Medina Guzman" w:date="2025-08-04T21:23:00Z" w16du:dateUtc="2025-08-04T11:23:00Z">
        <w:r w:rsidRPr="00A33C36" w:rsidDel="005160C5">
          <w:delText xml:space="preserve">Each example </w:delText>
        </w:r>
      </w:del>
      <w:ins w:id="44" w:author="Iliana Medina Guzman" w:date="2025-08-04T21:23:00Z" w16du:dateUtc="2025-08-04T11:23:00Z">
        <w:r w:rsidR="005160C5">
          <w:t xml:space="preserve">At least </w:t>
        </w:r>
      </w:ins>
      <w:ins w:id="45" w:author="Iliana Medina Guzman" w:date="2025-08-04T21:24:00Z" w16du:dateUtc="2025-08-04T11:24:00Z">
        <w:r w:rsidR="005160C5">
          <w:t>three of</w:t>
        </w:r>
      </w:ins>
      <w:ins w:id="46" w:author="Iliana Medina Guzman" w:date="2025-08-04T21:23:00Z" w16du:dateUtc="2025-08-04T11:23:00Z">
        <w:r w:rsidR="005160C5">
          <w:t xml:space="preserve"> the steps above</w:t>
        </w:r>
        <w:r w:rsidR="005160C5" w:rsidRPr="00A33C36">
          <w:t xml:space="preserve"> </w:t>
        </w:r>
      </w:ins>
      <w:r w:rsidRPr="00A33C36">
        <w:t>should address one of the six data exploration steps outlined</w:t>
      </w:r>
      <w:r w:rsidR="004F50E6">
        <w:t xml:space="preserve"> in class from </w:t>
      </w:r>
      <w:r w:rsidRPr="00A33C36">
        <w:t xml:space="preserve">Zuur et al. (2010), </w:t>
      </w:r>
      <w:hyperlink r:id="rId14" w:history="1">
        <w:r w:rsidRPr="00A33C36">
          <w:rPr>
            <w:rStyle w:val="Hyperlink"/>
            <w:i/>
            <w:iCs/>
          </w:rPr>
          <w:t>A protocol for data exploration to avoid common statistical problems</w:t>
        </w:r>
      </w:hyperlink>
      <w:r w:rsidRPr="00A33C36">
        <w:t xml:space="preserve">. These steps </w:t>
      </w:r>
      <w:r>
        <w:t>include</w:t>
      </w:r>
      <w:r w:rsidRPr="00A33C36">
        <w:t>:</w:t>
      </w:r>
      <w:commentRangeEnd w:id="42"/>
      <w:r w:rsidR="004F50E6">
        <w:rPr>
          <w:rStyle w:val="CommentReference"/>
        </w:rPr>
        <w:commentReference w:id="42"/>
      </w:r>
    </w:p>
    <w:p w14:paraId="30EEB203" w14:textId="77777777" w:rsidR="00CF7955" w:rsidRPr="00A33C36" w:rsidRDefault="00CF7955" w:rsidP="00A33C36">
      <w:pPr>
        <w:pStyle w:val="ListParagraph"/>
      </w:pPr>
    </w:p>
    <w:p w14:paraId="06BC8D2E" w14:textId="66072863" w:rsidR="00A33C36" w:rsidRPr="00A33C36" w:rsidRDefault="00A33C36" w:rsidP="00A33C36">
      <w:pPr>
        <w:numPr>
          <w:ilvl w:val="1"/>
          <w:numId w:val="1"/>
        </w:numPr>
      </w:pPr>
      <w:r w:rsidRPr="00A33C36">
        <w:t>Outlier detection</w:t>
      </w:r>
      <w:ins w:id="47" w:author="Iliana Medina Guzman" w:date="2025-08-04T21:27:00Z" w16du:dateUtc="2025-08-04T11:27:00Z">
        <w:r w:rsidR="00CF7955">
          <w:t xml:space="preserve"> (and/or NA detection)</w:t>
        </w:r>
      </w:ins>
    </w:p>
    <w:p w14:paraId="0A80D7EF" w14:textId="77777777" w:rsidR="00A33C36" w:rsidRPr="00A33C36" w:rsidRDefault="00A33C36" w:rsidP="00A33C36">
      <w:pPr>
        <w:numPr>
          <w:ilvl w:val="1"/>
          <w:numId w:val="1"/>
        </w:numPr>
      </w:pPr>
      <w:r w:rsidRPr="00A33C36">
        <w:t>Homogeneity of variance</w:t>
      </w:r>
    </w:p>
    <w:p w14:paraId="0BE8A479" w14:textId="77777777" w:rsidR="00A33C36" w:rsidRPr="00A33C36" w:rsidRDefault="00A33C36" w:rsidP="00A33C36">
      <w:pPr>
        <w:numPr>
          <w:ilvl w:val="1"/>
          <w:numId w:val="1"/>
        </w:numPr>
      </w:pPr>
      <w:r w:rsidRPr="00A33C36">
        <w:t>Normality of the data</w:t>
      </w:r>
    </w:p>
    <w:p w14:paraId="76FA75B8" w14:textId="77777777" w:rsidR="00A33C36" w:rsidRPr="00A33C36" w:rsidRDefault="00A33C36" w:rsidP="00A33C36">
      <w:pPr>
        <w:numPr>
          <w:ilvl w:val="1"/>
          <w:numId w:val="1"/>
        </w:numPr>
      </w:pPr>
      <w:r w:rsidRPr="00A33C36">
        <w:t>Zero inflation or excessive zeros</w:t>
      </w:r>
    </w:p>
    <w:p w14:paraId="018303CA" w14:textId="77777777" w:rsidR="00A33C36" w:rsidRPr="00A33C36" w:rsidRDefault="00A33C36" w:rsidP="00A33C36">
      <w:pPr>
        <w:numPr>
          <w:ilvl w:val="1"/>
          <w:numId w:val="1"/>
        </w:numPr>
      </w:pPr>
      <w:commentRangeStart w:id="48"/>
      <w:r w:rsidRPr="00A33C36">
        <w:t>Collinearity among covariates</w:t>
      </w:r>
    </w:p>
    <w:p w14:paraId="1063CEB4" w14:textId="77777777" w:rsidR="00A33C36" w:rsidRDefault="00A33C36" w:rsidP="00A33C36">
      <w:pPr>
        <w:numPr>
          <w:ilvl w:val="1"/>
          <w:numId w:val="1"/>
        </w:numPr>
      </w:pPr>
      <w:r w:rsidRPr="00A33C36">
        <w:t>Relationships between Y and X variables</w:t>
      </w:r>
      <w:commentRangeEnd w:id="48"/>
      <w:r w:rsidR="00CF7955">
        <w:rPr>
          <w:rStyle w:val="CommentReference"/>
        </w:rPr>
        <w:commentReference w:id="48"/>
      </w:r>
    </w:p>
    <w:p w14:paraId="02D06407" w14:textId="7F44311F" w:rsidR="00A33C36" w:rsidRPr="00A33C36" w:rsidDel="00CF7955" w:rsidRDefault="00A33C36" w:rsidP="00A33C36">
      <w:pPr>
        <w:pStyle w:val="ListParagraph"/>
        <w:rPr>
          <w:del w:id="49" w:author="Iliana Medina Guzman" w:date="2025-08-04T21:29:00Z" w16du:dateUtc="2025-08-04T11:29:00Z"/>
        </w:rPr>
      </w:pPr>
      <w:del w:id="50" w:author="Iliana Medina Guzman" w:date="2025-08-04T21:28:00Z" w16du:dateUtc="2025-08-04T11:28:00Z">
        <w:r w:rsidRPr="00A33C36" w:rsidDel="00CF7955">
          <w:delText>At least one of your examples must c</w:delText>
        </w:r>
      </w:del>
      <w:del w:id="51" w:author="Iliana Medina Guzman" w:date="2025-08-04T21:29:00Z" w16du:dateUtc="2025-08-04T11:29:00Z">
        <w:r w:rsidRPr="00A33C36" w:rsidDel="00CF7955">
          <w:delText>learly indicate which of these six steps your cleaning process addresses. This should be mentioned explicitly in part (a).</w:delText>
        </w:r>
      </w:del>
    </w:p>
    <w:p w14:paraId="2F2A32FC" w14:textId="77777777" w:rsidR="00A33C36" w:rsidRDefault="00A33C36" w:rsidP="00A33C36">
      <w:pPr>
        <w:pStyle w:val="ListParagraph"/>
      </w:pPr>
    </w:p>
    <w:p w14:paraId="0F9A0F57" w14:textId="1A5CA6C0" w:rsidR="00A33C36" w:rsidRPr="00A33C36" w:rsidRDefault="00A33C36" w:rsidP="00A33C36">
      <w:pPr>
        <w:pStyle w:val="ListParagraph"/>
      </w:pPr>
      <w:r w:rsidRPr="00A33C36">
        <w:t xml:space="preserve">For each </w:t>
      </w:r>
      <w:del w:id="52" w:author="Iliana Medina Guzman" w:date="2025-08-04T21:29:00Z" w16du:dateUtc="2025-08-04T11:29:00Z">
        <w:r w:rsidRPr="00A33C36" w:rsidDel="00CF7955">
          <w:delText>example</w:delText>
        </w:r>
      </w:del>
      <w:ins w:id="53" w:author="Iliana Medina Guzman" w:date="2025-08-04T21:29:00Z" w16du:dateUtc="2025-08-04T11:29:00Z">
        <w:r w:rsidR="00CF7955">
          <w:t>step</w:t>
        </w:r>
      </w:ins>
      <w:ins w:id="54" w:author="Iliana Medina Guzman" w:date="2025-08-04T21:30:00Z" w16du:dateUtc="2025-08-04T11:30:00Z">
        <w:r w:rsidR="00CF7955">
          <w:t xml:space="preserve"> in your code</w:t>
        </w:r>
      </w:ins>
      <w:r w:rsidRPr="00A33C36">
        <w:t>, include a complete sentence above the code chunk covering:</w:t>
      </w:r>
    </w:p>
    <w:p w14:paraId="28EEAF61" w14:textId="77777777" w:rsidR="00A33C36" w:rsidRDefault="00A33C36" w:rsidP="00A33C36">
      <w:pPr>
        <w:pStyle w:val="ListParagraph"/>
        <w:numPr>
          <w:ilvl w:val="0"/>
          <w:numId w:val="3"/>
        </w:numPr>
        <w:ind w:left="1418" w:hanging="284"/>
      </w:pPr>
      <w:r w:rsidRPr="00A33C36">
        <w:t>What was wrong with the data initially</w:t>
      </w:r>
      <w:r>
        <w:t xml:space="preserve"> (or the check you are doing)</w:t>
      </w:r>
      <w:r w:rsidRPr="00A33C36">
        <w:t>, and which of the six Zuur et al. (2010) steps this corresponds to</w:t>
      </w:r>
      <w:r>
        <w:t>.</w:t>
      </w:r>
    </w:p>
    <w:p w14:paraId="74758FFF" w14:textId="74A332F9" w:rsidR="00A33C36" w:rsidRDefault="00A33C36" w:rsidP="00A33C36">
      <w:pPr>
        <w:pStyle w:val="ListParagraph"/>
        <w:numPr>
          <w:ilvl w:val="0"/>
          <w:numId w:val="3"/>
        </w:numPr>
        <w:ind w:left="1418" w:hanging="284"/>
      </w:pPr>
      <w:commentRangeStart w:id="55"/>
      <w:r w:rsidRPr="00A33C36">
        <w:t xml:space="preserve"> What function(s) you </w:t>
      </w:r>
      <w:del w:id="56" w:author="Iliana Medina Guzman" w:date="2025-08-04T21:31:00Z" w16du:dateUtc="2025-08-04T11:31:00Z">
        <w:r w:rsidRPr="00A33C36" w:rsidDel="00CF7955">
          <w:delText xml:space="preserve">used </w:delText>
        </w:r>
      </w:del>
      <w:ins w:id="57" w:author="Iliana Medina Guzman" w:date="2025-08-04T21:31:00Z" w16du:dateUtc="2025-08-04T11:31:00Z">
        <w:r w:rsidR="00CF7955">
          <w:t>will use</w:t>
        </w:r>
        <w:r w:rsidR="00CF7955" w:rsidRPr="00A33C36">
          <w:t xml:space="preserve"> </w:t>
        </w:r>
      </w:ins>
      <w:r w:rsidRPr="00A33C36">
        <w:t>and a brief description of what they do</w:t>
      </w:r>
      <w:commentRangeEnd w:id="55"/>
      <w:r w:rsidR="004C6979">
        <w:rPr>
          <w:rStyle w:val="CommentReference"/>
        </w:rPr>
        <w:commentReference w:id="55"/>
      </w:r>
    </w:p>
    <w:p w14:paraId="704B9D91" w14:textId="77777777" w:rsidR="00A33C36" w:rsidRDefault="00A33C36" w:rsidP="00A33C36">
      <w:pPr>
        <w:pStyle w:val="ListParagraph"/>
        <w:numPr>
          <w:ilvl w:val="0"/>
          <w:numId w:val="3"/>
        </w:numPr>
        <w:ind w:left="1418" w:hanging="284"/>
      </w:pPr>
      <w:r w:rsidRPr="00A33C36">
        <w:t>What the entire code chunk accomplishes from start to finish</w:t>
      </w:r>
    </w:p>
    <w:p w14:paraId="244B2D93" w14:textId="3B48C6E4" w:rsidR="00A33C36" w:rsidDel="00CF7955" w:rsidRDefault="00A33C36" w:rsidP="00CF7955">
      <w:pPr>
        <w:pStyle w:val="ListParagraph"/>
        <w:numPr>
          <w:ilvl w:val="0"/>
          <w:numId w:val="3"/>
        </w:numPr>
        <w:ind w:left="1418" w:hanging="284"/>
        <w:rPr>
          <w:del w:id="58" w:author="Iliana Medina Guzman" w:date="2025-08-04T21:31:00Z" w16du:dateUtc="2025-08-04T11:31:00Z"/>
        </w:rPr>
      </w:pPr>
      <w:r w:rsidRPr="00A33C36">
        <w:t xml:space="preserve">Use a </w:t>
      </w:r>
      <w:commentRangeStart w:id="59"/>
      <w:r w:rsidRPr="00A33C36">
        <w:t xml:space="preserve">basic </w:t>
      </w:r>
      <w:del w:id="60" w:author="Iliana Medina Guzman" w:date="2025-08-04T21:32:00Z" w16du:dateUtc="2025-08-04T11:32:00Z">
        <w:r w:rsidRPr="00A33C36" w:rsidDel="00CF7955">
          <w:delText xml:space="preserve">visual </w:delText>
        </w:r>
      </w:del>
      <w:r w:rsidRPr="00A33C36">
        <w:t xml:space="preserve">check </w:t>
      </w:r>
      <w:commentRangeEnd w:id="59"/>
      <w:r w:rsidR="00CF7955">
        <w:rPr>
          <w:rStyle w:val="CommentReference"/>
        </w:rPr>
        <w:commentReference w:id="59"/>
      </w:r>
      <w:r w:rsidRPr="00A33C36">
        <w:t xml:space="preserve">(e.g. head(), plot(), boxplot(), or hist()) to show how the final data is cleaner </w:t>
      </w:r>
      <w:ins w:id="61" w:author="Iliana Medina Guzman" w:date="2025-08-04T21:31:00Z" w16du:dateUtc="2025-08-04T11:31:00Z">
        <w:r w:rsidR="00CF7955">
          <w:t>and that your code achieved what it intended</w:t>
        </w:r>
      </w:ins>
      <w:ins w:id="62" w:author="Iliana Medina Guzman" w:date="2025-08-04T21:37:00Z" w16du:dateUtc="2025-08-04T11:37:00Z">
        <w:r w:rsidR="004C6979">
          <w:t>.</w:t>
        </w:r>
      </w:ins>
      <w:del w:id="63" w:author="Iliana Medina Guzman" w:date="2025-08-04T21:31:00Z" w16du:dateUtc="2025-08-04T11:31:00Z">
        <w:r w:rsidRPr="00A33C36" w:rsidDel="00CF7955">
          <w:delText>or easier to work with</w:delText>
        </w:r>
      </w:del>
    </w:p>
    <w:p w14:paraId="499BE91D" w14:textId="77777777" w:rsidR="00CF7955" w:rsidRPr="00A33C36" w:rsidRDefault="00CF7955" w:rsidP="00A33C36">
      <w:pPr>
        <w:pStyle w:val="ListParagraph"/>
        <w:numPr>
          <w:ilvl w:val="0"/>
          <w:numId w:val="3"/>
        </w:numPr>
        <w:ind w:left="1418" w:hanging="284"/>
        <w:rPr>
          <w:ins w:id="64" w:author="Iliana Medina Guzman" w:date="2025-08-04T21:31:00Z" w16du:dateUtc="2025-08-04T11:31:00Z"/>
        </w:rPr>
      </w:pPr>
    </w:p>
    <w:p w14:paraId="15022440" w14:textId="37F7509C" w:rsidR="0094422B" w:rsidRDefault="0094422B">
      <w:pPr>
        <w:ind w:left="1134"/>
        <w:pPrChange w:id="65" w:author="Iliana Medina Guzman" w:date="2025-08-04T21:31:00Z" w16du:dateUtc="2025-08-04T11:31:00Z">
          <w:pPr/>
        </w:pPrChange>
      </w:pPr>
      <w:del w:id="66" w:author="Iliana Medina Guzman" w:date="2025-08-04T21:31:00Z" w16du:dateUtc="2025-08-04T11:31:00Z">
        <w:r w:rsidDel="00CF7955">
          <w:delText xml:space="preserve">       </w:delText>
        </w:r>
      </w:del>
    </w:p>
    <w:p w14:paraId="4A0EA82E" w14:textId="38C8173A" w:rsidR="00C40E8E" w:rsidRDefault="00A33C36" w:rsidP="00C40E8E">
      <w:r>
        <w:t>On the next page</w:t>
      </w:r>
      <w:r w:rsidR="0094422B">
        <w:t xml:space="preserve"> is an example of how a response should look for a project cleaning and test protocol once you render the file. Note that I have clearly answered points A-C above the code chunk. Notice once the file renders, the code is </w:t>
      </w:r>
      <w:r>
        <w:t>shown,</w:t>
      </w:r>
      <w:r w:rsidR="0094422B">
        <w:t xml:space="preserve"> and the final object is shown (there are options in the .rmd file to be sure this information shows! Finally, notice there are no messages or warnings shown - be sure to turn these options off. Use this example as a guide for your own data. </w:t>
      </w:r>
    </w:p>
    <w:p w14:paraId="51F945CC" w14:textId="03EC444C" w:rsidR="00C40E8E" w:rsidRPr="000F6B19" w:rsidRDefault="00187A3F" w:rsidP="00C40E8E">
      <w:r>
        <w:rPr>
          <w:b/>
          <w:bCs/>
          <w:noProof/>
        </w:rPr>
        <w:lastRenderedPageBreak/>
        <mc:AlternateContent>
          <mc:Choice Requires="wps">
            <w:drawing>
              <wp:anchor distT="0" distB="0" distL="114300" distR="114300" simplePos="0" relativeHeight="251661312" behindDoc="1" locked="0" layoutInCell="1" allowOverlap="1" wp14:anchorId="600DA94D" wp14:editId="709B13DD">
                <wp:simplePos x="0" y="0"/>
                <wp:positionH relativeFrom="column">
                  <wp:posOffset>-235585</wp:posOffset>
                </wp:positionH>
                <wp:positionV relativeFrom="paragraph">
                  <wp:posOffset>217805</wp:posOffset>
                </wp:positionV>
                <wp:extent cx="6523355" cy="5430520"/>
                <wp:effectExtent l="0" t="0" r="4445" b="5080"/>
                <wp:wrapTight wrapText="bothSides">
                  <wp:wrapPolygon edited="0">
                    <wp:start x="21600" y="21600"/>
                    <wp:lineTo x="21600" y="30"/>
                    <wp:lineTo x="27" y="30"/>
                    <wp:lineTo x="27" y="21600"/>
                    <wp:lineTo x="21600" y="21600"/>
                  </wp:wrapPolygon>
                </wp:wrapTight>
                <wp:docPr id="1507215032" name="Text Box 4"/>
                <wp:cNvGraphicFramePr/>
                <a:graphic xmlns:a="http://schemas.openxmlformats.org/drawingml/2006/main">
                  <a:graphicData uri="http://schemas.microsoft.com/office/word/2010/wordprocessingShape">
                    <wps:wsp>
                      <wps:cNvSpPr txBox="1"/>
                      <wps:spPr>
                        <a:xfrm rot="10800000" flipV="1">
                          <a:off x="0" y="0"/>
                          <a:ext cx="6523355" cy="5430520"/>
                        </a:xfrm>
                        <a:prstGeom prst="rect">
                          <a:avLst/>
                        </a:prstGeom>
                        <a:solidFill>
                          <a:schemeClr val="lt1"/>
                        </a:solidFill>
                        <a:ln w="6350">
                          <a:noFill/>
                        </a:ln>
                      </wps:spPr>
                      <wps:txbx>
                        <w:txbxContent>
                          <w:p w14:paraId="2C24039C" w14:textId="634429F5" w:rsidR="0094422B" w:rsidRDefault="00187A3F" w:rsidP="00187A3F">
                            <w:pPr>
                              <w:jc w:val="center"/>
                            </w:pPr>
                            <w:r w:rsidRPr="00187A3F">
                              <w:rPr>
                                <w:noProof/>
                              </w:rPr>
                              <w:drawing>
                                <wp:inline distT="0" distB="0" distL="0" distR="0" wp14:anchorId="490A7C36" wp14:editId="10D23557">
                                  <wp:extent cx="5098472" cy="5332730"/>
                                  <wp:effectExtent l="0" t="0" r="0" b="1270"/>
                                  <wp:docPr id="39" name="Picture 38">
                                    <a:extLst xmlns:a="http://schemas.openxmlformats.org/drawingml/2006/main">
                                      <a:ext uri="{FF2B5EF4-FFF2-40B4-BE49-F238E27FC236}">
                                        <a16:creationId xmlns:a16="http://schemas.microsoft.com/office/drawing/2014/main" id="{9050C348-8785-5FAF-C75D-DD37FF9F6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9050C348-8785-5FAF-C75D-DD37FF9F6AF7}"/>
                                              </a:ext>
                                            </a:extLst>
                                          </pic:cNvPr>
                                          <pic:cNvPicPr>
                                            <a:picLocks noChangeAspect="1"/>
                                          </pic:cNvPicPr>
                                        </pic:nvPicPr>
                                        <pic:blipFill rotWithShape="1">
                                          <a:blip r:embed="rId15"/>
                                          <a:srcRect r="13377"/>
                                          <a:stretch/>
                                        </pic:blipFill>
                                        <pic:spPr bwMode="auto">
                                          <a:xfrm>
                                            <a:off x="0" y="0"/>
                                            <a:ext cx="5098472" cy="533273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DA94D" id="Text Box 4" o:spid="_x0000_s1027" type="#_x0000_t202" style="position:absolute;margin-left:-18.55pt;margin-top:17.15pt;width:513.65pt;height:427.6pt;rotation:180;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" fillcolor="white [3201]" stroked="f" strokeweight=".5pt">
                <v:textbox>
                  <w:txbxContent>
                    <w:p w14:paraId="2C24039C" w14:textId="634429F5" w:rsidR="0094422B" w:rsidRDefault="00187A3F" w:rsidP="00187A3F">
                      <w:pPr>
                        <w:jc w:val="center"/>
                      </w:pPr>
                      <w:r w:rsidRPr="00187A3F">
                        <w:rPr>
                          <w:noProof/>
                        </w:rPr>
                        <w:drawing>
                          <wp:inline distT="0" distB="0" distL="0" distR="0" wp14:anchorId="490A7C36" wp14:editId="10D23557">
                            <wp:extent cx="5098472" cy="5332730"/>
                            <wp:effectExtent l="0" t="0" r="0" b="1270"/>
                            <wp:docPr id="39" name="Picture 38">
                              <a:extLst xmlns:a="http://schemas.openxmlformats.org/drawingml/2006/main">
                                <a:ext uri="{FF2B5EF4-FFF2-40B4-BE49-F238E27FC236}">
                                  <a16:creationId xmlns:a16="http://schemas.microsoft.com/office/drawing/2014/main" id="{9050C348-8785-5FAF-C75D-DD37FF9F6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9050C348-8785-5FAF-C75D-DD37FF9F6AF7}"/>
                                        </a:ext>
                                      </a:extLst>
                                    </pic:cNvPr>
                                    <pic:cNvPicPr>
                                      <a:picLocks noChangeAspect="1"/>
                                    </pic:cNvPicPr>
                                  </pic:nvPicPr>
                                  <pic:blipFill rotWithShape="1">
                                    <a:blip r:embed="rId15"/>
                                    <a:srcRect r="13377"/>
                                    <a:stretch/>
                                  </pic:blipFill>
                                  <pic:spPr bwMode="auto">
                                    <a:xfrm>
                                      <a:off x="0" y="0"/>
                                      <a:ext cx="5098472" cy="533273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ight"/>
              </v:shape>
            </w:pict>
          </mc:Fallback>
        </mc:AlternateContent>
      </w:r>
    </w:p>
    <w:p w14:paraId="58211D7D" w14:textId="34704BF0" w:rsidR="000F6B19" w:rsidRPr="000F6B19" w:rsidRDefault="000F6B19" w:rsidP="000F6B19">
      <w:pPr>
        <w:pStyle w:val="ListParagraph"/>
        <w:numPr>
          <w:ilvl w:val="0"/>
          <w:numId w:val="1"/>
        </w:numPr>
        <w:rPr>
          <w:b/>
          <w:bCs/>
        </w:rPr>
      </w:pPr>
      <w:commentRangeStart w:id="67"/>
      <w:r>
        <w:rPr>
          <w:b/>
          <w:bCs/>
        </w:rPr>
        <w:t xml:space="preserve">File </w:t>
      </w:r>
      <w:commentRangeEnd w:id="67"/>
      <w:r w:rsidR="004C6979">
        <w:rPr>
          <w:rStyle w:val="CommentReference"/>
        </w:rPr>
        <w:commentReference w:id="67"/>
      </w:r>
      <w:r>
        <w:rPr>
          <w:b/>
          <w:bCs/>
        </w:rPr>
        <w:t>formatting and how it is saved (</w:t>
      </w:r>
      <w:r w:rsidR="006C6EEF">
        <w:rPr>
          <w:b/>
          <w:bCs/>
        </w:rPr>
        <w:t>3</w:t>
      </w:r>
      <w:r>
        <w:rPr>
          <w:b/>
          <w:bCs/>
        </w:rPr>
        <w:t xml:space="preserve">%): </w:t>
      </w:r>
      <w:r>
        <w:t xml:space="preserve">We are looking for you to correctly set up your project structure using the structure covered in class and the example above. </w:t>
      </w:r>
      <w:r w:rsidRPr="006C6EEF">
        <w:rPr>
          <w:b/>
          <w:bCs/>
          <w:u w:val="single"/>
        </w:rPr>
        <w:t>Your project should be able to run on anyone’s desktop</w:t>
      </w:r>
      <w:r>
        <w:t xml:space="preserve">, i.e. I can unzip the file, open your project, open the Quarto document, and it should </w:t>
      </w:r>
      <w:r w:rsidRPr="006C6EEF">
        <w:rPr>
          <w:b/>
          <w:bCs/>
          <w:u w:val="single"/>
        </w:rPr>
        <w:t xml:space="preserve">render into a </w:t>
      </w:r>
      <w:r w:rsidR="009446F3" w:rsidRPr="006C6EEF">
        <w:rPr>
          <w:b/>
          <w:bCs/>
          <w:u w:val="single"/>
        </w:rPr>
        <w:t>W</w:t>
      </w:r>
      <w:r w:rsidRPr="006C6EEF">
        <w:rPr>
          <w:b/>
          <w:bCs/>
          <w:u w:val="single"/>
        </w:rPr>
        <w:t>ord document</w:t>
      </w:r>
      <w:r>
        <w:t>. Go through the following checklist</w:t>
      </w:r>
    </w:p>
    <w:p w14:paraId="7EA2CA31" w14:textId="2D324935" w:rsidR="000F6B19" w:rsidRPr="009446F3" w:rsidRDefault="000F6B19" w:rsidP="000F6B19">
      <w:pPr>
        <w:pStyle w:val="ListParagraph"/>
        <w:numPr>
          <w:ilvl w:val="1"/>
          <w:numId w:val="1"/>
        </w:numPr>
        <w:rPr>
          <w:b/>
          <w:bCs/>
        </w:rPr>
      </w:pPr>
      <w:r>
        <w:t>Is the file and project name correct?</w:t>
      </w:r>
    </w:p>
    <w:p w14:paraId="0359C530" w14:textId="1B389F2E" w:rsidR="009446F3" w:rsidRPr="000F6B19" w:rsidRDefault="009446F3" w:rsidP="000F6B19">
      <w:pPr>
        <w:pStyle w:val="ListParagraph"/>
        <w:numPr>
          <w:ilvl w:val="1"/>
          <w:numId w:val="1"/>
        </w:numPr>
        <w:rPr>
          <w:b/>
          <w:bCs/>
        </w:rPr>
      </w:pPr>
      <w:r>
        <w:t>Is the file saved as a zipped document?</w:t>
      </w:r>
    </w:p>
    <w:p w14:paraId="405A790A" w14:textId="5DAE0956" w:rsidR="000F6B19" w:rsidRPr="000F6B19" w:rsidRDefault="000F6B19" w:rsidP="000F6B19">
      <w:pPr>
        <w:pStyle w:val="ListParagraph"/>
        <w:numPr>
          <w:ilvl w:val="1"/>
          <w:numId w:val="1"/>
        </w:numPr>
        <w:rPr>
          <w:b/>
          <w:bCs/>
        </w:rPr>
      </w:pPr>
      <w:r>
        <w:t>Are the data in the right folder</w:t>
      </w:r>
      <w:r w:rsidR="009446F3">
        <w:t>?</w:t>
      </w:r>
    </w:p>
    <w:p w14:paraId="119FADA1" w14:textId="3F2D7DED" w:rsidR="000F6B19" w:rsidRPr="000F6B19" w:rsidRDefault="000F6B19" w:rsidP="000F6B19">
      <w:pPr>
        <w:pStyle w:val="ListParagraph"/>
        <w:numPr>
          <w:ilvl w:val="1"/>
          <w:numId w:val="1"/>
        </w:numPr>
        <w:rPr>
          <w:b/>
          <w:bCs/>
        </w:rPr>
      </w:pPr>
      <w:r>
        <w:t>Do the paths point to the data</w:t>
      </w:r>
      <w:r w:rsidR="009446F3">
        <w:t>?</w:t>
      </w:r>
    </w:p>
    <w:p w14:paraId="470AC04B" w14:textId="41983249" w:rsidR="000F6B19" w:rsidRPr="000F6B19" w:rsidRDefault="000F6B19" w:rsidP="000F6B19">
      <w:pPr>
        <w:pStyle w:val="ListParagraph"/>
        <w:numPr>
          <w:ilvl w:val="1"/>
          <w:numId w:val="1"/>
        </w:numPr>
        <w:rPr>
          <w:b/>
          <w:bCs/>
        </w:rPr>
      </w:pPr>
      <w:r>
        <w:t>Does it render into a Word document</w:t>
      </w:r>
      <w:r w:rsidR="009446F3">
        <w:t>?</w:t>
      </w:r>
    </w:p>
    <w:p w14:paraId="4F46617E" w14:textId="72751B17" w:rsidR="000F6B19" w:rsidRDefault="000F6B19" w:rsidP="000F6B19">
      <w:pPr>
        <w:pStyle w:val="ListParagraph"/>
        <w:numPr>
          <w:ilvl w:val="1"/>
          <w:numId w:val="1"/>
        </w:numPr>
        <w:rPr>
          <w:b/>
          <w:bCs/>
        </w:rPr>
      </w:pPr>
      <w:r>
        <w:t xml:space="preserve">Do you have the correct headings: </w:t>
      </w:r>
      <w:r>
        <w:rPr>
          <w:b/>
          <w:bCs/>
        </w:rPr>
        <w:t xml:space="preserve">1) Libraries; 2) Lecture notes; 3) </w:t>
      </w:r>
      <w:del w:id="68" w:author="Iliana Medina Guzman" w:date="2025-08-04T21:42:00Z" w16du:dateUtc="2025-08-04T11:42:00Z">
        <w:r w:rsidDel="004C6979">
          <w:rPr>
            <w:b/>
            <w:bCs/>
          </w:rPr>
          <w:delText xml:space="preserve">Cleaning </w:delText>
        </w:r>
      </w:del>
      <w:ins w:id="69" w:author="Iliana Medina Guzman" w:date="2025-08-04T21:42:00Z" w16du:dateUtc="2025-08-04T11:42:00Z">
        <w:r w:rsidR="004C6979">
          <w:rPr>
            <w:b/>
            <w:bCs/>
          </w:rPr>
          <w:t xml:space="preserve">Project </w:t>
        </w:r>
      </w:ins>
      <w:r>
        <w:rPr>
          <w:b/>
          <w:bCs/>
        </w:rPr>
        <w:t>protocol</w:t>
      </w:r>
    </w:p>
    <w:p w14:paraId="470FE490" w14:textId="1A51B2A2" w:rsidR="000F6B19" w:rsidRDefault="000F6B19" w:rsidP="000F6B19">
      <w:pPr>
        <w:pStyle w:val="ListParagraph"/>
        <w:numPr>
          <w:ilvl w:val="1"/>
          <w:numId w:val="1"/>
        </w:numPr>
        <w:rPr>
          <w:b/>
          <w:bCs/>
        </w:rPr>
      </w:pPr>
      <w:r>
        <w:t xml:space="preserve">Do the outputs for the code chunks show the loaded libraries, functions you’re explaining and your project cleaning examples when the file is rendered to a Word document? </w:t>
      </w:r>
    </w:p>
    <w:p w14:paraId="7B03D422" w14:textId="77777777" w:rsidR="000F6B19" w:rsidRPr="000F6B19" w:rsidRDefault="000F6B19" w:rsidP="000F6B19">
      <w:pPr>
        <w:pStyle w:val="ListParagraph"/>
        <w:rPr>
          <w:b/>
          <w:bCs/>
        </w:rPr>
      </w:pPr>
    </w:p>
    <w:p w14:paraId="5CAF1565" w14:textId="586B8D85" w:rsidR="000F6B19" w:rsidRPr="000F6B19" w:rsidRDefault="009446F3" w:rsidP="000F6B19">
      <w:pPr>
        <w:pStyle w:val="ListParagraph"/>
        <w:numPr>
          <w:ilvl w:val="0"/>
          <w:numId w:val="1"/>
        </w:numPr>
        <w:rPr>
          <w:b/>
          <w:bCs/>
        </w:rPr>
      </w:pPr>
      <w:r>
        <w:rPr>
          <w:b/>
          <w:bCs/>
        </w:rPr>
        <w:t>Spelling, grammar, and English expression are being used correctly (</w:t>
      </w:r>
      <w:r w:rsidR="00A33C36">
        <w:rPr>
          <w:b/>
          <w:bCs/>
        </w:rPr>
        <w:t>1</w:t>
      </w:r>
      <w:r>
        <w:rPr>
          <w:b/>
          <w:bCs/>
        </w:rPr>
        <w:t xml:space="preserve">%) </w:t>
      </w:r>
      <w:r w:rsidR="000F6B19" w:rsidRPr="000F6B19">
        <w:rPr>
          <w:b/>
          <w:bCs/>
        </w:rPr>
        <w:t xml:space="preserve"> </w:t>
      </w:r>
    </w:p>
    <w:sectPr w:rsidR="000F6B19" w:rsidRPr="000F6B19" w:rsidSect="000220BD">
      <w:headerReference w:type="default" r:id="rId16"/>
      <w:pgSz w:w="12240" w:h="15840"/>
      <w:pgMar w:top="1440" w:right="1440" w:bottom="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liana Medina Guzman" w:date="2025-08-04T21:19:00Z" w:initials="IM">
    <w:p w14:paraId="4945ABB2" w14:textId="77777777" w:rsidR="005160C5" w:rsidRDefault="005160C5" w:rsidP="005160C5">
      <w:r>
        <w:rPr>
          <w:rStyle w:val="CommentReference"/>
        </w:rPr>
        <w:annotationRef/>
      </w:r>
      <w:r>
        <w:rPr>
          <w:sz w:val="20"/>
          <w:szCs w:val="20"/>
        </w:rPr>
        <w:t>I find this confusing since we will ask them later to send and that it should run in any desktop. Maybe clarify that here?</w:t>
      </w:r>
    </w:p>
  </w:comment>
  <w:comment w:id="17" w:author="Iliana Medina Guzman" w:date="2025-08-04T21:20:00Z" w:initials="IM">
    <w:p w14:paraId="0ED11F10" w14:textId="77777777" w:rsidR="005160C5" w:rsidRDefault="005160C5" w:rsidP="005160C5">
      <w:r>
        <w:rPr>
          <w:rStyle w:val="CommentReference"/>
        </w:rPr>
        <w:annotationRef/>
      </w:r>
      <w:r>
        <w:rPr>
          <w:sz w:val="20"/>
          <w:szCs w:val="20"/>
        </w:rPr>
        <w:t>I feel that 10 functions is a bit too much and the exercise can become monotonous. What about 5 functions that they find the most useful/interesting?</w:t>
      </w:r>
    </w:p>
  </w:comment>
  <w:comment w:id="42" w:author="Kristoffer Wild" w:date="2025-08-04T15:44:00Z" w:initials="KW">
    <w:p w14:paraId="7F377BA1" w14:textId="4902017E" w:rsidR="004F50E6" w:rsidRDefault="004F50E6" w:rsidP="004F50E6">
      <w:r>
        <w:rPr>
          <w:rStyle w:val="CommentReference"/>
        </w:rPr>
        <w:annotationRef/>
      </w:r>
      <w:r>
        <w:rPr>
          <w:color w:val="000000"/>
          <w:sz w:val="20"/>
          <w:szCs w:val="20"/>
        </w:rPr>
        <w:t xml:space="preserve">Does this make sense? SO if they did all of it wouldn’t that mean then their data is clean? </w:t>
      </w:r>
    </w:p>
    <w:p w14:paraId="0E8EBFB8" w14:textId="77777777" w:rsidR="004F50E6" w:rsidRDefault="004F50E6" w:rsidP="004F50E6"/>
    <w:p w14:paraId="31EB8B64" w14:textId="77777777" w:rsidR="004F50E6" w:rsidRDefault="004F50E6" w:rsidP="004F50E6">
      <w:r>
        <w:rPr>
          <w:color w:val="000000"/>
          <w:sz w:val="20"/>
          <w:szCs w:val="20"/>
        </w:rPr>
        <w:t xml:space="preserve">To me this is the ‘steps’ of getting to clean data so each one of the 6 are required to get there… Does that make sense? </w:t>
      </w:r>
    </w:p>
  </w:comment>
  <w:comment w:id="48" w:author="Iliana Medina Guzman" w:date="2025-08-04T21:26:00Z" w:initials="IM">
    <w:p w14:paraId="78C8A767" w14:textId="77777777" w:rsidR="00CF7955" w:rsidRDefault="00CF7955" w:rsidP="00CF7955">
      <w:r>
        <w:rPr>
          <w:rStyle w:val="CommentReference"/>
        </w:rPr>
        <w:annotationRef/>
      </w:r>
      <w:r>
        <w:rPr>
          <w:sz w:val="20"/>
          <w:szCs w:val="20"/>
        </w:rPr>
        <w:t xml:space="preserve">I think we can leave these two here and in the lecture you can make those two just about plotting the 'predictors' and using quick plots and stuff like corrplots to establish links between independent variables. Ideally nothing involving ggplot at this point. </w:t>
      </w:r>
    </w:p>
  </w:comment>
  <w:comment w:id="55" w:author="Iliana Medina Guzman" w:date="2025-08-04T21:45:00Z" w:initials="IM">
    <w:p w14:paraId="036B2998" w14:textId="77777777" w:rsidR="004C6979" w:rsidRDefault="004C6979" w:rsidP="004C6979">
      <w:r>
        <w:rPr>
          <w:rStyle w:val="CommentReference"/>
        </w:rPr>
        <w:annotationRef/>
      </w:r>
      <w:r>
        <w:rPr>
          <w:sz w:val="20"/>
          <w:szCs w:val="20"/>
        </w:rPr>
        <w:t xml:space="preserve">I am just a bit worried about the word limit, technically it should be max 800 words and I feel that we would go above in the current version. Could we remove b from here as it is quite similar to what we ask in number 2? that would make this bit a bit shorter but also a bit more similar to a real world code. </w:t>
      </w:r>
    </w:p>
  </w:comment>
  <w:comment w:id="59" w:author="Iliana Medina Guzman" w:date="2025-08-04T21:32:00Z" w:initials="IM">
    <w:p w14:paraId="076C1AA6" w14:textId="0665F11D" w:rsidR="00CF7955" w:rsidRDefault="00CF7955" w:rsidP="00CF7955">
      <w:r>
        <w:rPr>
          <w:rStyle w:val="CommentReference"/>
        </w:rPr>
        <w:annotationRef/>
      </w:r>
      <w:r>
        <w:rPr>
          <w:sz w:val="20"/>
          <w:szCs w:val="20"/>
        </w:rPr>
        <w:t>I don't think it needs to be visual, it can be just checking NAs again or something like that.</w:t>
      </w:r>
    </w:p>
  </w:comment>
  <w:comment w:id="67" w:author="Iliana Medina Guzman" w:date="2025-08-04T21:39:00Z" w:initials="IM">
    <w:p w14:paraId="46C406EF" w14:textId="77777777" w:rsidR="004C6979" w:rsidRDefault="004C6979" w:rsidP="004C6979">
      <w:r>
        <w:rPr>
          <w:rStyle w:val="CommentReference"/>
        </w:rPr>
        <w:annotationRef/>
      </w:r>
      <w:r>
        <w:rPr>
          <w:sz w:val="20"/>
          <w:szCs w:val="20"/>
        </w:rPr>
        <w:t xml:space="preserve">I think the example is great but I would call it instead something like Step 2. We want them to be each step they will go through, not just to add examples. </w:t>
      </w:r>
    </w:p>
    <w:p w14:paraId="694ACE8C" w14:textId="77777777" w:rsidR="004C6979" w:rsidRDefault="004C6979" w:rsidP="004C6979"/>
    <w:p w14:paraId="206EC717" w14:textId="77777777" w:rsidR="004C6979" w:rsidRDefault="004C6979" w:rsidP="004C6979">
      <w:r>
        <w:rPr>
          <w:sz w:val="20"/>
          <w:szCs w:val="20"/>
        </w:rPr>
        <w:t>Also, since we are not teaching anything yet about plots, what about showing the same but using a simpler hist()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45ABB2" w15:done="0"/>
  <w15:commentEx w15:paraId="0ED11F10" w15:done="0"/>
  <w15:commentEx w15:paraId="31EB8B64" w15:done="0"/>
  <w15:commentEx w15:paraId="78C8A767" w15:done="0"/>
  <w15:commentEx w15:paraId="036B2998" w15:done="0"/>
  <w15:commentEx w15:paraId="076C1AA6" w15:done="0"/>
  <w15:commentEx w15:paraId="206EC7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A675C0" w16cex:dateUtc="2025-08-04T11:19:00Z"/>
  <w16cex:commentExtensible w16cex:durableId="7DA122E5" w16cex:dateUtc="2025-08-04T11:20:00Z"/>
  <w16cex:commentExtensible w16cex:durableId="08DAB9C4" w16cex:dateUtc="2025-08-04T05:44:00Z"/>
  <w16cex:commentExtensible w16cex:durableId="39390ACD" w16cex:dateUtc="2025-08-04T11:26:00Z"/>
  <w16cex:commentExtensible w16cex:durableId="6FF42311" w16cex:dateUtc="2025-08-04T11:45:00Z"/>
  <w16cex:commentExtensible w16cex:durableId="1CB2475C" w16cex:dateUtc="2025-08-04T11:32:00Z"/>
  <w16cex:commentExtensible w16cex:durableId="5BD9DCC7" w16cex:dateUtc="2025-08-04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45ABB2" w16cid:durableId="70A675C0"/>
  <w16cid:commentId w16cid:paraId="0ED11F10" w16cid:durableId="7DA122E5"/>
  <w16cid:commentId w16cid:paraId="31EB8B64" w16cid:durableId="08DAB9C4"/>
  <w16cid:commentId w16cid:paraId="78C8A767" w16cid:durableId="39390ACD"/>
  <w16cid:commentId w16cid:paraId="036B2998" w16cid:durableId="6FF42311"/>
  <w16cid:commentId w16cid:paraId="076C1AA6" w16cid:durableId="1CB2475C"/>
  <w16cid:commentId w16cid:paraId="206EC717" w16cid:durableId="5BD9DC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E60BC" w14:textId="77777777" w:rsidR="00CB4746" w:rsidRDefault="00CB4746" w:rsidP="00A33C36">
      <w:r>
        <w:separator/>
      </w:r>
    </w:p>
  </w:endnote>
  <w:endnote w:type="continuationSeparator" w:id="0">
    <w:p w14:paraId="47807712" w14:textId="77777777" w:rsidR="00CB4746" w:rsidRDefault="00CB4746" w:rsidP="00A3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252FB" w14:textId="77777777" w:rsidR="00CB4746" w:rsidRDefault="00CB4746" w:rsidP="00A33C36">
      <w:r>
        <w:separator/>
      </w:r>
    </w:p>
  </w:footnote>
  <w:footnote w:type="continuationSeparator" w:id="0">
    <w:p w14:paraId="468A95FA" w14:textId="77777777" w:rsidR="00CB4746" w:rsidRDefault="00CB4746" w:rsidP="00A33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70900" w14:textId="77777777" w:rsidR="00A33C36" w:rsidRPr="000F6B19" w:rsidRDefault="00A33C36" w:rsidP="00A33C36">
    <w:pPr>
      <w:jc w:val="center"/>
      <w:rPr>
        <w:b/>
        <w:bCs/>
        <w:sz w:val="40"/>
        <w:szCs w:val="40"/>
      </w:rPr>
    </w:pPr>
    <w:r>
      <w:rPr>
        <w:b/>
        <w:bCs/>
        <w:sz w:val="40"/>
        <w:szCs w:val="40"/>
      </w:rPr>
      <w:t>BIOL 190041</w:t>
    </w:r>
    <w:r w:rsidRPr="000F6B19">
      <w:rPr>
        <w:b/>
        <w:bCs/>
        <w:sz w:val="40"/>
        <w:szCs w:val="40"/>
      </w:rPr>
      <w:t>Coding assessment 1 (Total: 20%)</w:t>
    </w:r>
  </w:p>
  <w:p w14:paraId="73023B6E" w14:textId="77777777" w:rsidR="00A33C36" w:rsidRDefault="00A33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1A31"/>
    <w:multiLevelType w:val="hybridMultilevel"/>
    <w:tmpl w:val="10E8DCD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61763AB6"/>
    <w:multiLevelType w:val="multilevel"/>
    <w:tmpl w:val="55F4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65E8A"/>
    <w:multiLevelType w:val="hybridMultilevel"/>
    <w:tmpl w:val="071062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109407">
    <w:abstractNumId w:val="2"/>
  </w:num>
  <w:num w:numId="2" w16cid:durableId="572204912">
    <w:abstractNumId w:val="1"/>
  </w:num>
  <w:num w:numId="3" w16cid:durableId="18838565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liana Medina Guzman">
    <w15:presenceInfo w15:providerId="AD" w15:userId="S::iliana.medina@unimelb.edu.au::09333be5-fe6e-468b-b496-f1a28080af10"/>
  </w15:person>
  <w15:person w15:author="Kristoffer Wild">
    <w15:presenceInfo w15:providerId="AD" w15:userId="S::kristofferw@unimelb.edu.au::8bfd7a5a-11bd-425e-bf3f-1dcfb5234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82"/>
    <w:rsid w:val="00001475"/>
    <w:rsid w:val="000220BD"/>
    <w:rsid w:val="000F6B19"/>
    <w:rsid w:val="00157B7B"/>
    <w:rsid w:val="00187A3F"/>
    <w:rsid w:val="001D53C2"/>
    <w:rsid w:val="00350574"/>
    <w:rsid w:val="00457DCD"/>
    <w:rsid w:val="004C6979"/>
    <w:rsid w:val="004F50E6"/>
    <w:rsid w:val="005160C5"/>
    <w:rsid w:val="006A6D1B"/>
    <w:rsid w:val="006C1424"/>
    <w:rsid w:val="006C6EEF"/>
    <w:rsid w:val="00856A18"/>
    <w:rsid w:val="008F23FC"/>
    <w:rsid w:val="00931082"/>
    <w:rsid w:val="0094422B"/>
    <w:rsid w:val="009446F3"/>
    <w:rsid w:val="00997815"/>
    <w:rsid w:val="009D73FD"/>
    <w:rsid w:val="00A33C36"/>
    <w:rsid w:val="00A85948"/>
    <w:rsid w:val="00B74423"/>
    <w:rsid w:val="00B97C4F"/>
    <w:rsid w:val="00BA717A"/>
    <w:rsid w:val="00BB6E71"/>
    <w:rsid w:val="00BD39C8"/>
    <w:rsid w:val="00C40E8E"/>
    <w:rsid w:val="00CB4746"/>
    <w:rsid w:val="00CC173C"/>
    <w:rsid w:val="00CF7955"/>
    <w:rsid w:val="00DC7635"/>
    <w:rsid w:val="00E45090"/>
    <w:rsid w:val="00F15584"/>
    <w:rsid w:val="00F17483"/>
    <w:rsid w:val="00FC66C2"/>
    <w:rsid w:val="00FD33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CE40"/>
  <w15:chartTrackingRefBased/>
  <w15:docId w15:val="{10988241-CC7D-2B4A-8205-DE698FEE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082"/>
    <w:rPr>
      <w:rFonts w:eastAsiaTheme="majorEastAsia" w:cstheme="majorBidi"/>
      <w:color w:val="272727" w:themeColor="text1" w:themeTint="D8"/>
    </w:rPr>
  </w:style>
  <w:style w:type="paragraph" w:styleId="Title">
    <w:name w:val="Title"/>
    <w:basedOn w:val="Normal"/>
    <w:next w:val="Normal"/>
    <w:link w:val="TitleChar"/>
    <w:uiPriority w:val="10"/>
    <w:qFormat/>
    <w:rsid w:val="00931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1082"/>
    <w:rPr>
      <w:i/>
      <w:iCs/>
      <w:color w:val="404040" w:themeColor="text1" w:themeTint="BF"/>
    </w:rPr>
  </w:style>
  <w:style w:type="paragraph" w:styleId="ListParagraph">
    <w:name w:val="List Paragraph"/>
    <w:basedOn w:val="Normal"/>
    <w:uiPriority w:val="34"/>
    <w:qFormat/>
    <w:rsid w:val="00931082"/>
    <w:pPr>
      <w:ind w:left="720"/>
      <w:contextualSpacing/>
    </w:pPr>
  </w:style>
  <w:style w:type="character" w:styleId="IntenseEmphasis">
    <w:name w:val="Intense Emphasis"/>
    <w:basedOn w:val="DefaultParagraphFont"/>
    <w:uiPriority w:val="21"/>
    <w:qFormat/>
    <w:rsid w:val="00931082"/>
    <w:rPr>
      <w:i/>
      <w:iCs/>
      <w:color w:val="0F4761" w:themeColor="accent1" w:themeShade="BF"/>
    </w:rPr>
  </w:style>
  <w:style w:type="paragraph" w:styleId="IntenseQuote">
    <w:name w:val="Intense Quote"/>
    <w:basedOn w:val="Normal"/>
    <w:next w:val="Normal"/>
    <w:link w:val="IntenseQuoteChar"/>
    <w:uiPriority w:val="30"/>
    <w:qFormat/>
    <w:rsid w:val="00931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082"/>
    <w:rPr>
      <w:i/>
      <w:iCs/>
      <w:color w:val="0F4761" w:themeColor="accent1" w:themeShade="BF"/>
    </w:rPr>
  </w:style>
  <w:style w:type="character" w:styleId="IntenseReference">
    <w:name w:val="Intense Reference"/>
    <w:basedOn w:val="DefaultParagraphFont"/>
    <w:uiPriority w:val="32"/>
    <w:qFormat/>
    <w:rsid w:val="00931082"/>
    <w:rPr>
      <w:b/>
      <w:bCs/>
      <w:smallCaps/>
      <w:color w:val="0F4761" w:themeColor="accent1" w:themeShade="BF"/>
      <w:spacing w:val="5"/>
    </w:rPr>
  </w:style>
  <w:style w:type="character" w:styleId="Hyperlink">
    <w:name w:val="Hyperlink"/>
    <w:basedOn w:val="DefaultParagraphFont"/>
    <w:uiPriority w:val="99"/>
    <w:unhideWhenUsed/>
    <w:rsid w:val="001D53C2"/>
    <w:rPr>
      <w:color w:val="467886" w:themeColor="hyperlink"/>
      <w:u w:val="single"/>
    </w:rPr>
  </w:style>
  <w:style w:type="character" w:styleId="UnresolvedMention">
    <w:name w:val="Unresolved Mention"/>
    <w:basedOn w:val="DefaultParagraphFont"/>
    <w:uiPriority w:val="99"/>
    <w:semiHidden/>
    <w:unhideWhenUsed/>
    <w:rsid w:val="001D53C2"/>
    <w:rPr>
      <w:color w:val="605E5C"/>
      <w:shd w:val="clear" w:color="auto" w:fill="E1DFDD"/>
    </w:rPr>
  </w:style>
  <w:style w:type="character" w:styleId="FollowedHyperlink">
    <w:name w:val="FollowedHyperlink"/>
    <w:basedOn w:val="DefaultParagraphFont"/>
    <w:uiPriority w:val="99"/>
    <w:semiHidden/>
    <w:unhideWhenUsed/>
    <w:rsid w:val="006C1424"/>
    <w:rPr>
      <w:color w:val="96607D" w:themeColor="followedHyperlink"/>
      <w:u w:val="single"/>
    </w:rPr>
  </w:style>
  <w:style w:type="paragraph" w:styleId="Header">
    <w:name w:val="header"/>
    <w:basedOn w:val="Normal"/>
    <w:link w:val="HeaderChar"/>
    <w:uiPriority w:val="99"/>
    <w:unhideWhenUsed/>
    <w:rsid w:val="00A33C36"/>
    <w:pPr>
      <w:tabs>
        <w:tab w:val="center" w:pos="4513"/>
        <w:tab w:val="right" w:pos="9026"/>
      </w:tabs>
    </w:pPr>
  </w:style>
  <w:style w:type="character" w:customStyle="1" w:styleId="HeaderChar">
    <w:name w:val="Header Char"/>
    <w:basedOn w:val="DefaultParagraphFont"/>
    <w:link w:val="Header"/>
    <w:uiPriority w:val="99"/>
    <w:rsid w:val="00A33C36"/>
  </w:style>
  <w:style w:type="paragraph" w:styleId="Footer">
    <w:name w:val="footer"/>
    <w:basedOn w:val="Normal"/>
    <w:link w:val="FooterChar"/>
    <w:uiPriority w:val="99"/>
    <w:unhideWhenUsed/>
    <w:rsid w:val="00A33C36"/>
    <w:pPr>
      <w:tabs>
        <w:tab w:val="center" w:pos="4513"/>
        <w:tab w:val="right" w:pos="9026"/>
      </w:tabs>
    </w:pPr>
  </w:style>
  <w:style w:type="character" w:customStyle="1" w:styleId="FooterChar">
    <w:name w:val="Footer Char"/>
    <w:basedOn w:val="DefaultParagraphFont"/>
    <w:link w:val="Footer"/>
    <w:uiPriority w:val="99"/>
    <w:rsid w:val="00A33C36"/>
  </w:style>
  <w:style w:type="character" w:styleId="CommentReference">
    <w:name w:val="annotation reference"/>
    <w:basedOn w:val="DefaultParagraphFont"/>
    <w:uiPriority w:val="99"/>
    <w:semiHidden/>
    <w:unhideWhenUsed/>
    <w:rsid w:val="004F50E6"/>
    <w:rPr>
      <w:sz w:val="16"/>
      <w:szCs w:val="16"/>
    </w:rPr>
  </w:style>
  <w:style w:type="paragraph" w:styleId="CommentText">
    <w:name w:val="annotation text"/>
    <w:basedOn w:val="Normal"/>
    <w:link w:val="CommentTextChar"/>
    <w:uiPriority w:val="99"/>
    <w:semiHidden/>
    <w:unhideWhenUsed/>
    <w:rsid w:val="004F50E6"/>
    <w:rPr>
      <w:sz w:val="20"/>
      <w:szCs w:val="20"/>
    </w:rPr>
  </w:style>
  <w:style w:type="character" w:customStyle="1" w:styleId="CommentTextChar">
    <w:name w:val="Comment Text Char"/>
    <w:basedOn w:val="DefaultParagraphFont"/>
    <w:link w:val="CommentText"/>
    <w:uiPriority w:val="99"/>
    <w:semiHidden/>
    <w:rsid w:val="004F50E6"/>
    <w:rPr>
      <w:sz w:val="20"/>
      <w:szCs w:val="20"/>
    </w:rPr>
  </w:style>
  <w:style w:type="paragraph" w:styleId="CommentSubject">
    <w:name w:val="annotation subject"/>
    <w:basedOn w:val="CommentText"/>
    <w:next w:val="CommentText"/>
    <w:link w:val="CommentSubjectChar"/>
    <w:uiPriority w:val="99"/>
    <w:semiHidden/>
    <w:unhideWhenUsed/>
    <w:rsid w:val="004F50E6"/>
    <w:rPr>
      <w:b/>
      <w:bCs/>
    </w:rPr>
  </w:style>
  <w:style w:type="character" w:customStyle="1" w:styleId="CommentSubjectChar">
    <w:name w:val="Comment Subject Char"/>
    <w:basedOn w:val="CommentTextChar"/>
    <w:link w:val="CommentSubject"/>
    <w:uiPriority w:val="99"/>
    <w:semiHidden/>
    <w:rsid w:val="004F50E6"/>
    <w:rPr>
      <w:b/>
      <w:bCs/>
      <w:sz w:val="20"/>
      <w:szCs w:val="20"/>
    </w:rPr>
  </w:style>
  <w:style w:type="paragraph" w:styleId="Revision">
    <w:name w:val="Revision"/>
    <w:hidden/>
    <w:uiPriority w:val="99"/>
    <w:semiHidden/>
    <w:rsid w:val="0051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74477">
      <w:bodyDiv w:val="1"/>
      <w:marLeft w:val="0"/>
      <w:marRight w:val="0"/>
      <w:marTop w:val="0"/>
      <w:marBottom w:val="0"/>
      <w:divBdr>
        <w:top w:val="none" w:sz="0" w:space="0" w:color="auto"/>
        <w:left w:val="none" w:sz="0" w:space="0" w:color="auto"/>
        <w:bottom w:val="none" w:sz="0" w:space="0" w:color="auto"/>
        <w:right w:val="none" w:sz="0" w:space="0" w:color="auto"/>
      </w:divBdr>
      <w:divsChild>
        <w:div w:id="875234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255171">
      <w:bodyDiv w:val="1"/>
      <w:marLeft w:val="0"/>
      <w:marRight w:val="0"/>
      <w:marTop w:val="0"/>
      <w:marBottom w:val="0"/>
      <w:divBdr>
        <w:top w:val="none" w:sz="0" w:space="0" w:color="auto"/>
        <w:left w:val="none" w:sz="0" w:space="0" w:color="auto"/>
        <w:bottom w:val="none" w:sz="0" w:space="0" w:color="auto"/>
        <w:right w:val="none" w:sz="0" w:space="0" w:color="auto"/>
      </w:divBdr>
      <w:divsChild>
        <w:div w:id="1220242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youtube.com/watch?v=aw7awCfBng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3.emf"/><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esjournals.onlinelibrary.wiley.com/doi/10.1111/j.2041-210X.2009.0000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Wild</dc:creator>
  <cp:keywords/>
  <dc:description/>
  <cp:lastModifiedBy>Kristoffer Wild</cp:lastModifiedBy>
  <cp:revision>2</cp:revision>
  <dcterms:created xsi:type="dcterms:W3CDTF">2025-08-04T23:07:00Z</dcterms:created>
  <dcterms:modified xsi:type="dcterms:W3CDTF">2025-08-04T23:07:00Z</dcterms:modified>
</cp:coreProperties>
</file>